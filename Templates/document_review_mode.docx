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ins w:id="0" w:author="John Smith" w:date="2023-10-13T05:00:08Z" oouserid="uid-1"/>
          <w:highlight w:val="none"/>
        </w:rPr>
      </w:pPr>
      <w:ins w:id="1" w:author="John Smith" w:date="2023-10-13T05:00:08Z" oouserid="uid-1">
        <w:r/>
      </w:ins>
      <w:ins w:id="2" w:author="John Smith" w:date="2023-10-13T05:00:10Z" oouserid="uid-1">
        <w:r>
          <w:t xml:space="preserve">Create reports on all the comments added to the document and on every change which was made to the document in the</w:t>
        </w:r>
      </w:ins>
      <w:commentRangeStart w:id="0"/>
      <w:ins w:id="3" w:author="John Smith" w:date="2023-10-13T05:00:10Z" oouserid="uid-1">
        <w:r>
          <w:t xml:space="preserve"> review mode</w:t>
        </w:r>
      </w:ins>
      <w:commentRangeEnd w:id="0"/>
      <w:r>
        <w:commentReference w:id="0"/>
      </w:r>
      <w:ins w:id="4" w:author="John Smith" w:date="2023-10-13T05:00:10Z" oouserid="uid-1">
        <w:r/>
      </w:ins>
      <w:ins w:id="5" w:author="John Smith" w:date="2023-10-13T05:00:08Z" oouserid="uid-1">
        <w:r/>
      </w:ins>
    </w:p>
    <w:p>
      <w:pPr>
        <w:pBdr/>
        <w:spacing/>
        <w:ind/>
        <w:rPr>
          <w:ins w:id="6" w:author="John Smith" w:date="2023-10-13T05:00:13Z" oouserid="uid-1"/>
        </w:rPr>
      </w:pPr>
      <w:ins w:id="7" w:author="John Smith" w:date="2023-10-13T05:00:18Z" oouserid="uid-1">
        <w:r>
          <w:rPr>
            <w:highlight w:val="none"/>
          </w:rPr>
          <w:t xml:space="preserve">John Smith</w:t>
        </w:r>
      </w:ins>
      <w:ins w:id="8" w:author="John Smith" w:date="2023-10-13T05:00:13Z" oouserid="uid-1">
        <w:r>
          <w:rPr>
            <w:highlight w:val="none"/>
          </w:rPr>
        </w:r>
      </w:ins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oup-2 Mark Pottato" w:date="2023-10-13T09:01:46Z" w:initials="gP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Ok, got it!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D507675" w16cex:dateUtc="2023-10-13T05:01:4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D50767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oup-2 Mark Pottato">
    <w15:presenceInfo w15:providerId="Teamlab" w15:userId="uid-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onlyoffice/7.5.0.113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group-2 Mark Pottato</cp:lastModifiedBy>
  <cp:revision>1</cp:revision>
  <dcterms:modified xsi:type="dcterms:W3CDTF">2023-10-13T05:04:08Z</dcterms:modified>
</cp:coreProperties>
</file>